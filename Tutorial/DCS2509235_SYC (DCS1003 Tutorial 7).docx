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1218" w14:textId="7065C879" w:rsidR="00262770" w:rsidRDefault="00BA7CA0" w:rsidP="00262770">
      <w:pPr>
        <w:jc w:val="center"/>
        <w:rPr>
          <w:rFonts w:ascii="Viner Hand ITC" w:hAnsi="Viner Hand ITC"/>
          <w:sz w:val="72"/>
          <w:szCs w:val="72"/>
        </w:rPr>
      </w:pPr>
      <w:ins w:id="0" w:author="yucheng see" w:date="2025-09-26T10:59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77024" behindDoc="0" locked="0" layoutInCell="1" allowOverlap="1" wp14:anchorId="3AC39541" wp14:editId="0BC8BC14">
              <wp:simplePos x="0" y="0"/>
              <wp:positionH relativeFrom="leftMargin">
                <wp:posOffset>8753475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60" name="Graphic 60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" w:author="yucheng see" w:date="2025-09-26T11:00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79072" behindDoc="0" locked="0" layoutInCell="1" allowOverlap="1" wp14:anchorId="58FC98F3" wp14:editId="0807CE2B">
              <wp:simplePos x="0" y="0"/>
              <wp:positionH relativeFrom="leftMargin">
                <wp:posOffset>8181975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61" name="Graphic 61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81120" behindDoc="0" locked="0" layoutInCell="1" allowOverlap="1" wp14:anchorId="1CF16687" wp14:editId="30DDB5D8">
              <wp:simplePos x="0" y="0"/>
              <wp:positionH relativeFrom="leftMargin">
                <wp:posOffset>7696200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62" name="Graphic 6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" w:author="yucheng see" w:date="2025-09-26T10:59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58592" behindDoc="0" locked="0" layoutInCell="1" allowOverlap="1" wp14:anchorId="6EF77028" wp14:editId="4B8CE93A">
              <wp:simplePos x="0" y="0"/>
              <wp:positionH relativeFrom="leftMargin">
                <wp:posOffset>7134225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1" name="Graphic 51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60640" behindDoc="0" locked="0" layoutInCell="1" allowOverlap="1" wp14:anchorId="73CD1FF7" wp14:editId="76BAA992">
              <wp:simplePos x="0" y="0"/>
              <wp:positionH relativeFrom="leftMargin">
                <wp:posOffset>6581775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2" name="Graphic 5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62688" behindDoc="0" locked="0" layoutInCell="1" allowOverlap="1" wp14:anchorId="151BF39A" wp14:editId="336F1F93">
              <wp:simplePos x="0" y="0"/>
              <wp:positionH relativeFrom="leftMargin">
                <wp:posOffset>6019800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3" name="Graphic 53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64736" behindDoc="0" locked="0" layoutInCell="1" allowOverlap="1" wp14:anchorId="4C8E0CA7" wp14:editId="2A2FB03E">
              <wp:simplePos x="0" y="0"/>
              <wp:positionH relativeFrom="leftMargin">
                <wp:posOffset>5457825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4" name="Graphic 54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66784" behindDoc="0" locked="0" layoutInCell="1" allowOverlap="1" wp14:anchorId="239531AC" wp14:editId="56BB6EF8">
              <wp:simplePos x="0" y="0"/>
              <wp:positionH relativeFrom="leftMargin">
                <wp:posOffset>4876800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5" name="Graphic 55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70880" behindDoc="0" locked="0" layoutInCell="1" allowOverlap="1" wp14:anchorId="5E3581B8" wp14:editId="63A96742">
              <wp:simplePos x="0" y="0"/>
              <wp:positionH relativeFrom="leftMargin">
                <wp:posOffset>4295775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7" name="Graphic 57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68832" behindDoc="0" locked="0" layoutInCell="1" allowOverlap="1" wp14:anchorId="294B64D3" wp14:editId="4F68738C">
              <wp:simplePos x="0" y="0"/>
              <wp:positionH relativeFrom="leftMargin">
                <wp:posOffset>3752850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6" name="Graphic 56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74976" behindDoc="0" locked="0" layoutInCell="1" allowOverlap="1" wp14:anchorId="173574BA" wp14:editId="25F2FD04">
              <wp:simplePos x="0" y="0"/>
              <wp:positionH relativeFrom="leftMargin">
                <wp:posOffset>3152775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9" name="Graphic 59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72928" behindDoc="0" locked="0" layoutInCell="1" allowOverlap="1" wp14:anchorId="68D0C11C" wp14:editId="4004E1A7">
              <wp:simplePos x="0" y="0"/>
              <wp:positionH relativeFrom="leftMargin">
                <wp:posOffset>2590800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58" name="Graphic 58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54496" behindDoc="0" locked="0" layoutInCell="1" allowOverlap="1" wp14:anchorId="2E02380F" wp14:editId="29C34128">
              <wp:simplePos x="0" y="0"/>
              <wp:positionH relativeFrom="leftMargin">
                <wp:posOffset>2028825</wp:posOffset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49" name="Graphic 49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56544" behindDoc="0" locked="0" layoutInCell="1" allowOverlap="1" wp14:anchorId="4860328E" wp14:editId="4C39036D">
              <wp:simplePos x="0" y="0"/>
              <wp:positionH relativeFrom="leftMargin">
                <wp:posOffset>1457325</wp:posOffset>
              </wp:positionH>
              <wp:positionV relativeFrom="topMargin">
                <wp:posOffset>381000</wp:posOffset>
              </wp:positionV>
              <wp:extent cx="533400" cy="533400"/>
              <wp:effectExtent l="0" t="0" r="0" b="0"/>
              <wp:wrapNone/>
              <wp:docPr id="50" name="Graphic 50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3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34016" behindDoc="0" locked="0" layoutInCell="1" allowOverlap="1" wp14:anchorId="20490373" wp14:editId="74CBF955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39" name="Graphic 39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31968" behindDoc="0" locked="0" layoutInCell="1" allowOverlap="1" wp14:anchorId="01BEB5C4" wp14:editId="14C214B2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38" name="Graphic 38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36064" behindDoc="0" locked="0" layoutInCell="1" allowOverlap="1" wp14:anchorId="2CF72046" wp14:editId="37FCD76F">
              <wp:simplePos x="0" y="0"/>
              <wp:positionH relativeFrom="rightMargin">
                <wp:align>left</wp:align>
              </wp:positionH>
              <wp:positionV relativeFrom="topMargin">
                <wp:posOffset>1466850</wp:posOffset>
              </wp:positionV>
              <wp:extent cx="533400" cy="533400"/>
              <wp:effectExtent l="0" t="0" r="0" b="0"/>
              <wp:wrapNone/>
              <wp:docPr id="40" name="Graphic 40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40160" behindDoc="0" locked="0" layoutInCell="1" allowOverlap="1" wp14:anchorId="6A944556" wp14:editId="1887EB28">
              <wp:simplePos x="0" y="0"/>
              <wp:positionH relativeFrom="rightMargin">
                <wp:align>left</wp:align>
              </wp:positionH>
              <wp:positionV relativeFrom="topMargin">
                <wp:posOffset>923925</wp:posOffset>
              </wp:positionV>
              <wp:extent cx="533400" cy="533400"/>
              <wp:effectExtent l="0" t="0" r="0" b="0"/>
              <wp:wrapNone/>
              <wp:docPr id="42" name="Graphic 4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38112" behindDoc="0" locked="0" layoutInCell="1" allowOverlap="1" wp14:anchorId="731420C9" wp14:editId="723214DF">
              <wp:simplePos x="0" y="0"/>
              <wp:positionH relativeFrom="rightMargin">
                <wp:align>left</wp:align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41" name="Graphic 41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4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62336" behindDoc="0" locked="0" layoutInCell="1" allowOverlap="1" wp14:anchorId="0EC5B88E" wp14:editId="25DF138C">
              <wp:simplePos x="0" y="0"/>
              <wp:positionH relativeFrom="leftMargin">
                <wp:align>right</wp:align>
              </wp:positionH>
              <wp:positionV relativeFrom="topMargin">
                <wp:posOffset>1502410</wp:posOffset>
              </wp:positionV>
              <wp:extent cx="533400" cy="533400"/>
              <wp:effectExtent l="0" t="0" r="0" b="0"/>
              <wp:wrapNone/>
              <wp:docPr id="3" name="Graphic 3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86912" behindDoc="0" locked="0" layoutInCell="1" allowOverlap="1" wp14:anchorId="32FEC455" wp14:editId="0D51D236">
              <wp:simplePos x="0" y="0"/>
              <wp:positionH relativeFrom="leftMargin">
                <wp:align>right</wp:align>
              </wp:positionH>
              <wp:positionV relativeFrom="topMargin">
                <wp:posOffset>927100</wp:posOffset>
              </wp:positionV>
              <wp:extent cx="533400" cy="533400"/>
              <wp:effectExtent l="0" t="0" r="0" b="0"/>
              <wp:wrapNone/>
              <wp:docPr id="15" name="Graphic 15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5" w:author="yucheng see" w:date="2025-09-26T10:53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60288" behindDoc="0" locked="0" layoutInCell="1" allowOverlap="1" wp14:anchorId="17BAE560" wp14:editId="6558C11E">
              <wp:simplePos x="0" y="0"/>
              <wp:positionH relativeFrom="leftMargin">
                <wp:align>right</wp:align>
              </wp:positionH>
              <wp:positionV relativeFrom="topMargin">
                <wp:align>bottom</wp:align>
              </wp:positionV>
              <wp:extent cx="533400" cy="533400"/>
              <wp:effectExtent l="0" t="0" r="0" b="0"/>
              <wp:wrapNone/>
              <wp:docPr id="2" name="Graphic 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262770" w:rsidRPr="00262770">
        <w:rPr>
          <w:rFonts w:ascii="Viner Hand ITC" w:hAnsi="Viner Hand ITC"/>
          <w:sz w:val="72"/>
          <w:szCs w:val="72"/>
        </w:rPr>
        <w:t>CERTIFICATE OF APPRECIATION</w:t>
      </w:r>
    </w:p>
    <w:p w14:paraId="0E51CE3D" w14:textId="713AD1F8" w:rsidR="00262770" w:rsidRDefault="00BA7CA0" w:rsidP="00262770">
      <w:pPr>
        <w:jc w:val="center"/>
        <w:rPr>
          <w:rFonts w:ascii="Times New Roman" w:hAnsi="Times New Roman" w:cs="Times New Roman"/>
          <w:sz w:val="56"/>
          <w:szCs w:val="56"/>
        </w:rPr>
      </w:pPr>
      <w:ins w:id="6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44256" behindDoc="0" locked="0" layoutInCell="1" allowOverlap="1" wp14:anchorId="4AD00D39" wp14:editId="39C2DBD3">
              <wp:simplePos x="0" y="0"/>
              <wp:positionH relativeFrom="rightMargin">
                <wp:align>left</wp:align>
              </wp:positionH>
              <wp:positionV relativeFrom="topMargin">
                <wp:posOffset>2028825</wp:posOffset>
              </wp:positionV>
              <wp:extent cx="533400" cy="533400"/>
              <wp:effectExtent l="0" t="0" r="0" b="0"/>
              <wp:wrapNone/>
              <wp:docPr id="44" name="Graphic 44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7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64384" behindDoc="0" locked="0" layoutInCell="1" allowOverlap="1" wp14:anchorId="5D4E703E" wp14:editId="466CB9E7">
              <wp:simplePos x="0" y="0"/>
              <wp:positionH relativeFrom="leftMargin">
                <wp:align>right</wp:align>
              </wp:positionH>
              <wp:positionV relativeFrom="topMargin">
                <wp:posOffset>2044700</wp:posOffset>
              </wp:positionV>
              <wp:extent cx="533400" cy="533400"/>
              <wp:effectExtent l="0" t="0" r="0" b="0"/>
              <wp:wrapNone/>
              <wp:docPr id="4" name="Graphic 4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262770" w:rsidRPr="00262770">
        <w:rPr>
          <w:rFonts w:ascii="Times New Roman" w:hAnsi="Times New Roman" w:cs="Times New Roman"/>
          <w:sz w:val="56"/>
          <w:szCs w:val="56"/>
        </w:rPr>
        <w:t>Awarded to</w:t>
      </w:r>
    </w:p>
    <w:p w14:paraId="38B1E39C" w14:textId="7C21E51A" w:rsidR="00DD0D42" w:rsidRDefault="00BA7CA0">
      <w:pPr>
        <w:rPr>
          <w:rFonts w:ascii="Times New Roman" w:hAnsi="Times New Roman" w:cs="Times New Roman"/>
          <w:sz w:val="56"/>
          <w:szCs w:val="56"/>
        </w:rPr>
        <w:pPrChange w:id="8" w:author="yucheng see" w:date="2025-09-26T10:48:00Z">
          <w:pPr>
            <w:jc w:val="center"/>
          </w:pPr>
        </w:pPrChange>
      </w:pPr>
      <w:ins w:id="9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46304" behindDoc="0" locked="0" layoutInCell="1" allowOverlap="1" wp14:anchorId="4C444537" wp14:editId="402E482F">
              <wp:simplePos x="0" y="0"/>
              <wp:positionH relativeFrom="rightMargin">
                <wp:align>left</wp:align>
              </wp:positionH>
              <wp:positionV relativeFrom="topMargin">
                <wp:posOffset>2581275</wp:posOffset>
              </wp:positionV>
              <wp:extent cx="533400" cy="533400"/>
              <wp:effectExtent l="0" t="0" r="0" b="0"/>
              <wp:wrapNone/>
              <wp:docPr id="45" name="Graphic 45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0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68480" behindDoc="0" locked="0" layoutInCell="1" allowOverlap="1" wp14:anchorId="6AE436A8" wp14:editId="7DBEA0CC">
              <wp:simplePos x="0" y="0"/>
              <wp:positionH relativeFrom="leftMargin">
                <wp:align>right</wp:align>
              </wp:positionH>
              <wp:positionV relativeFrom="topMargin">
                <wp:posOffset>3136900</wp:posOffset>
              </wp:positionV>
              <wp:extent cx="533400" cy="533400"/>
              <wp:effectExtent l="0" t="0" r="0" b="0"/>
              <wp:wrapNone/>
              <wp:docPr id="6" name="Graphic 6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66432" behindDoc="0" locked="0" layoutInCell="1" allowOverlap="1" wp14:anchorId="6AA4ED18" wp14:editId="228C8602">
              <wp:simplePos x="0" y="0"/>
              <wp:positionH relativeFrom="leftMargin">
                <wp:align>right</wp:align>
              </wp:positionH>
              <wp:positionV relativeFrom="topMargin">
                <wp:posOffset>2590800</wp:posOffset>
              </wp:positionV>
              <wp:extent cx="533400" cy="533400"/>
              <wp:effectExtent l="0" t="0" r="0" b="0"/>
              <wp:wrapNone/>
              <wp:docPr id="5" name="Graphic 5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227CC2A5" w14:textId="3AFC0C3C" w:rsidR="00262770" w:rsidRDefault="00BA7CA0" w:rsidP="00262770">
      <w:pPr>
        <w:jc w:val="center"/>
        <w:rPr>
          <w:rFonts w:ascii="Times New Roman" w:hAnsi="Times New Roman" w:cs="Times New Roman"/>
          <w:sz w:val="56"/>
          <w:szCs w:val="56"/>
        </w:rPr>
      </w:pPr>
      <w:ins w:id="11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48352" behindDoc="0" locked="0" layoutInCell="1" allowOverlap="1" wp14:anchorId="47C56F79" wp14:editId="13842128">
              <wp:simplePos x="0" y="0"/>
              <wp:positionH relativeFrom="rightMargin">
                <wp:align>left</wp:align>
              </wp:positionH>
              <wp:positionV relativeFrom="topMargin">
                <wp:posOffset>3133725</wp:posOffset>
              </wp:positionV>
              <wp:extent cx="533400" cy="533400"/>
              <wp:effectExtent l="0" t="0" r="0" b="0"/>
              <wp:wrapNone/>
              <wp:docPr id="46" name="Graphic 46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2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70528" behindDoc="0" locked="0" layoutInCell="1" allowOverlap="1" wp14:anchorId="164337FD" wp14:editId="49EA27E3">
              <wp:simplePos x="0" y="0"/>
              <wp:positionH relativeFrom="leftMargin">
                <wp:align>right</wp:align>
              </wp:positionH>
              <wp:positionV relativeFrom="topMargin">
                <wp:posOffset>3681845</wp:posOffset>
              </wp:positionV>
              <wp:extent cx="533400" cy="533400"/>
              <wp:effectExtent l="0" t="0" r="0" b="0"/>
              <wp:wrapNone/>
              <wp:docPr id="7" name="Graphic 7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0FE5E28A" w14:textId="1AD65B67" w:rsidR="00262770" w:rsidDel="00DD0D42" w:rsidRDefault="00BA7CA0" w:rsidP="00262770">
      <w:pPr>
        <w:jc w:val="center"/>
        <w:rPr>
          <w:del w:id="13" w:author="yucheng see" w:date="2025-09-26T10:48:00Z"/>
          <w:rFonts w:ascii="Times New Roman" w:hAnsi="Times New Roman" w:cs="Times New Roman"/>
          <w:sz w:val="56"/>
          <w:szCs w:val="56"/>
        </w:rPr>
      </w:pPr>
      <w:ins w:id="14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50400" behindDoc="0" locked="0" layoutInCell="1" allowOverlap="1" wp14:anchorId="79265C19" wp14:editId="0EE05DDC">
              <wp:simplePos x="0" y="0"/>
              <wp:positionH relativeFrom="rightMargin">
                <wp:align>left</wp:align>
              </wp:positionH>
              <wp:positionV relativeFrom="topMargin">
                <wp:posOffset>3619500</wp:posOffset>
              </wp:positionV>
              <wp:extent cx="533400" cy="533400"/>
              <wp:effectExtent l="0" t="0" r="0" b="0"/>
              <wp:wrapNone/>
              <wp:docPr id="47" name="Graphic 47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29920" behindDoc="0" locked="0" layoutInCell="1" allowOverlap="1" wp14:anchorId="60923069" wp14:editId="6F26DF59">
              <wp:simplePos x="0" y="0"/>
              <wp:positionH relativeFrom="rightMargin">
                <wp:align>left</wp:align>
              </wp:positionH>
              <wp:positionV relativeFrom="topMargin">
                <wp:posOffset>4171950</wp:posOffset>
              </wp:positionV>
              <wp:extent cx="533400" cy="533400"/>
              <wp:effectExtent l="0" t="0" r="0" b="0"/>
              <wp:wrapNone/>
              <wp:docPr id="37" name="Graphic 37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5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72576" behindDoc="0" locked="0" layoutInCell="1" allowOverlap="1" wp14:anchorId="38636451" wp14:editId="3AAFFB64">
              <wp:simplePos x="0" y="0"/>
              <wp:positionH relativeFrom="leftMargin">
                <wp:align>right</wp:align>
              </wp:positionH>
              <wp:positionV relativeFrom="topMargin">
                <wp:posOffset>4215246</wp:posOffset>
              </wp:positionV>
              <wp:extent cx="533400" cy="533400"/>
              <wp:effectExtent l="0" t="0" r="0" b="0"/>
              <wp:wrapNone/>
              <wp:docPr id="8" name="Graphic 8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262770">
        <w:rPr>
          <w:rFonts w:ascii="Times New Roman" w:hAnsi="Times New Roman" w:cs="Times New Roman"/>
          <w:sz w:val="56"/>
          <w:szCs w:val="56"/>
        </w:rPr>
        <w:t>In recognition of you</w:t>
      </w:r>
    </w:p>
    <w:p w14:paraId="74FB7309" w14:textId="112CC874" w:rsidR="00262770" w:rsidDel="00DD0D42" w:rsidRDefault="00262770">
      <w:pPr>
        <w:jc w:val="center"/>
        <w:rPr>
          <w:del w:id="16" w:author="yucheng see" w:date="2025-09-26T10:48:00Z"/>
          <w:rFonts w:ascii="Times New Roman" w:hAnsi="Times New Roman" w:cs="Times New Roman"/>
          <w:sz w:val="56"/>
          <w:szCs w:val="56"/>
        </w:rPr>
        <w:pPrChange w:id="17" w:author="yucheng see" w:date="2025-09-26T10:48:00Z">
          <w:pPr/>
        </w:pPrChange>
      </w:pPr>
    </w:p>
    <w:p w14:paraId="678DCFF1" w14:textId="26EACB65" w:rsidR="00262770" w:rsidRDefault="00262770">
      <w:pPr>
        <w:jc w:val="center"/>
        <w:rPr>
          <w:rFonts w:ascii="Times New Roman" w:hAnsi="Times New Roman" w:cs="Times New Roman"/>
          <w:sz w:val="56"/>
          <w:szCs w:val="56"/>
        </w:rPr>
        <w:pPrChange w:id="18" w:author="yucheng see" w:date="2025-09-26T10:48:00Z">
          <w:pPr/>
        </w:pPrChange>
      </w:pPr>
    </w:p>
    <w:p w14:paraId="3B7D8F39" w14:textId="15BD2EC7" w:rsidR="00262770" w:rsidRDefault="00BA7CA0" w:rsidP="00262770">
      <w:pPr>
        <w:rPr>
          <w:ins w:id="19" w:author="yucheng see" w:date="2025-09-26T10:49:00Z"/>
          <w:rFonts w:ascii="Times New Roman" w:hAnsi="Times New Roman" w:cs="Times New Roman"/>
          <w:sz w:val="56"/>
          <w:szCs w:val="56"/>
        </w:rPr>
      </w:pPr>
      <w:ins w:id="20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27872" behindDoc="0" locked="0" layoutInCell="1" allowOverlap="1" wp14:anchorId="09EA4727" wp14:editId="6F54A767">
              <wp:simplePos x="0" y="0"/>
              <wp:positionH relativeFrom="rightMargin">
                <wp:align>left</wp:align>
              </wp:positionH>
              <wp:positionV relativeFrom="topMargin">
                <wp:posOffset>4647565</wp:posOffset>
              </wp:positionV>
              <wp:extent cx="533400" cy="533400"/>
              <wp:effectExtent l="0" t="0" r="0" b="0"/>
              <wp:wrapNone/>
              <wp:docPr id="36" name="Graphic 36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1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84864" behindDoc="0" locked="0" layoutInCell="1" allowOverlap="1" wp14:anchorId="1CD1A726" wp14:editId="418E8AEE">
              <wp:simplePos x="0" y="0"/>
              <wp:positionH relativeFrom="leftMargin">
                <wp:align>right</wp:align>
              </wp:positionH>
              <wp:positionV relativeFrom="topMargin">
                <wp:posOffset>4693112</wp:posOffset>
              </wp:positionV>
              <wp:extent cx="533400" cy="533400"/>
              <wp:effectExtent l="0" t="0" r="0" b="0"/>
              <wp:wrapNone/>
              <wp:docPr id="14" name="Graphic 14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750530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38C511A" wp14:editId="4D9DB2B3">
            <wp:simplePos x="0" y="0"/>
            <wp:positionH relativeFrom="margin">
              <wp:align>center</wp:align>
            </wp:positionH>
            <wp:positionV relativeFrom="page">
              <wp:posOffset>4348118</wp:posOffset>
            </wp:positionV>
            <wp:extent cx="1651000" cy="1534914"/>
            <wp:effectExtent l="0" t="0" r="6350" b="8255"/>
            <wp:wrapNone/>
            <wp:docPr id="1" name="Picture 1" descr="A gold coin with black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old coin with black leav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34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2487" w:tblpY="1098"/>
        <w:tblW w:w="0" w:type="auto"/>
        <w:tblLook w:val="04A0" w:firstRow="1" w:lastRow="0" w:firstColumn="1" w:lastColumn="0" w:noHBand="0" w:noVBand="1"/>
        <w:tblPrChange w:id="22" w:author="yucheng see" w:date="2025-09-26T10:52:00Z">
          <w:tblPr>
            <w:tblStyle w:val="TableGrid"/>
            <w:tblpPr w:leftFromText="180" w:rightFromText="180" w:vertAnchor="text" w:horzAnchor="page" w:tblpX="2024" w:tblpY="77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953"/>
        <w:tblGridChange w:id="23">
          <w:tblGrid>
            <w:gridCol w:w="10"/>
            <w:gridCol w:w="3943"/>
            <w:gridCol w:w="1318"/>
          </w:tblGrid>
        </w:tblGridChange>
      </w:tblGrid>
      <w:tr w:rsidR="00750530" w14:paraId="5A9070AC" w14:textId="77777777" w:rsidTr="00750530">
        <w:trPr>
          <w:trHeight w:val="650"/>
          <w:ins w:id="24" w:author="yucheng see" w:date="2025-09-26T10:50:00Z"/>
          <w:trPrChange w:id="25" w:author="yucheng see" w:date="2025-09-26T10:52:00Z">
            <w:trPr>
              <w:gridBefore w:val="1"/>
              <w:trHeight w:val="634"/>
            </w:trPr>
          </w:trPrChange>
        </w:trPr>
        <w:tc>
          <w:tcPr>
            <w:tcW w:w="3953" w:type="dxa"/>
            <w:tcBorders>
              <w:top w:val="nil"/>
              <w:left w:val="nil"/>
              <w:right w:val="nil"/>
            </w:tcBorders>
            <w:tcPrChange w:id="26" w:author="yucheng see" w:date="2025-09-26T10:52:00Z">
              <w:tcPr>
                <w:tcW w:w="5261" w:type="dxa"/>
                <w:gridSpan w:val="2"/>
              </w:tcPr>
            </w:tcPrChange>
          </w:tcPr>
          <w:p w14:paraId="1F266C2E" w14:textId="5D14F45F" w:rsidR="00750530" w:rsidRDefault="00750530" w:rsidP="00750530">
            <w:pPr>
              <w:rPr>
                <w:ins w:id="27" w:author="yucheng see" w:date="2025-09-26T10:50:00Z"/>
                <w:rFonts w:ascii="Times New Roman" w:hAnsi="Times New Roman" w:cs="Times New Roman"/>
                <w:sz w:val="56"/>
                <w:szCs w:val="56"/>
              </w:rPr>
            </w:pPr>
            <w:bookmarkStart w:id="28" w:name="_Hlk209776295"/>
          </w:p>
        </w:tc>
      </w:tr>
    </w:tbl>
    <w:p w14:paraId="2EA2CE2C" w14:textId="1EB4AD9A" w:rsidR="00750530" w:rsidRDefault="00BA7CA0" w:rsidP="00262770">
      <w:pPr>
        <w:rPr>
          <w:ins w:id="29" w:author="yucheng see" w:date="2025-09-26T10:49:00Z"/>
          <w:rFonts w:ascii="Times New Roman" w:hAnsi="Times New Roman" w:cs="Times New Roman"/>
          <w:sz w:val="56"/>
          <w:szCs w:val="56"/>
        </w:rPr>
      </w:pPr>
      <w:ins w:id="30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52448" behindDoc="0" locked="0" layoutInCell="1" allowOverlap="1" wp14:anchorId="74F083A5" wp14:editId="0CBFBFCF">
              <wp:simplePos x="0" y="0"/>
              <wp:positionH relativeFrom="rightMargin">
                <wp:align>left</wp:align>
              </wp:positionH>
              <wp:positionV relativeFrom="topMargin">
                <wp:posOffset>5153025</wp:posOffset>
              </wp:positionV>
              <wp:extent cx="533400" cy="533400"/>
              <wp:effectExtent l="0" t="0" r="0" b="0"/>
              <wp:wrapNone/>
              <wp:docPr id="48" name="Graphic 48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31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78720" behindDoc="0" locked="0" layoutInCell="1" allowOverlap="1" wp14:anchorId="5DCBFC06" wp14:editId="6D9DA5F6">
              <wp:simplePos x="0" y="0"/>
              <wp:positionH relativeFrom="leftMargin">
                <wp:align>right</wp:align>
              </wp:positionH>
              <wp:positionV relativeFrom="topMargin">
                <wp:posOffset>5150369</wp:posOffset>
              </wp:positionV>
              <wp:extent cx="533400" cy="533400"/>
              <wp:effectExtent l="0" t="0" r="0" b="0"/>
              <wp:wrapNone/>
              <wp:docPr id="11" name="Graphic 11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tbl>
      <w:tblPr>
        <w:tblStyle w:val="TableGrid"/>
        <w:tblpPr w:leftFromText="180" w:rightFromText="180" w:vertAnchor="text" w:horzAnchor="page" w:tblpX="10527" w:tblpY="225"/>
        <w:tblW w:w="0" w:type="auto"/>
        <w:tblLook w:val="04A0" w:firstRow="1" w:lastRow="0" w:firstColumn="1" w:lastColumn="0" w:noHBand="0" w:noVBand="1"/>
      </w:tblPr>
      <w:tblGrid>
        <w:gridCol w:w="3782"/>
      </w:tblGrid>
      <w:tr w:rsidR="00750530" w14:paraId="3A6A7BB3" w14:textId="77777777" w:rsidTr="00750530">
        <w:trPr>
          <w:trHeight w:val="617"/>
          <w:ins w:id="32" w:author="yucheng see" w:date="2025-09-26T10:51:00Z"/>
        </w:trPr>
        <w:tc>
          <w:tcPr>
            <w:tcW w:w="3782" w:type="dxa"/>
            <w:tcBorders>
              <w:top w:val="nil"/>
              <w:left w:val="nil"/>
              <w:right w:val="nil"/>
            </w:tcBorders>
          </w:tcPr>
          <w:p w14:paraId="416AD497" w14:textId="58086360" w:rsidR="00750530" w:rsidRDefault="00750530" w:rsidP="00750530">
            <w:pPr>
              <w:rPr>
                <w:ins w:id="33" w:author="yucheng see" w:date="2025-09-26T10:51:00Z"/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5F14F32D" w14:textId="5F02E398" w:rsidR="00750530" w:rsidRDefault="00BA7CA0" w:rsidP="00750530">
      <w:pPr>
        <w:rPr>
          <w:ins w:id="34" w:author="yucheng see" w:date="2025-09-26T10:51:00Z"/>
          <w:rFonts w:ascii="Times New Roman" w:hAnsi="Times New Roman" w:cs="Times New Roman"/>
          <w:sz w:val="56"/>
          <w:szCs w:val="56"/>
        </w:rPr>
      </w:pPr>
      <w:ins w:id="35" w:author="yucheng see" w:date="2025-09-26T10:57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25824" behindDoc="0" locked="0" layoutInCell="1" allowOverlap="1" wp14:anchorId="70A25DE3" wp14:editId="3A8DB6AC">
              <wp:simplePos x="0" y="0"/>
              <wp:positionH relativeFrom="rightMargin">
                <wp:align>left</wp:align>
              </wp:positionH>
              <wp:positionV relativeFrom="topMargin">
                <wp:posOffset>5622925</wp:posOffset>
              </wp:positionV>
              <wp:extent cx="533400" cy="533400"/>
              <wp:effectExtent l="0" t="0" r="0" b="0"/>
              <wp:wrapNone/>
              <wp:docPr id="35" name="Graphic 35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36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76672" behindDoc="0" locked="0" layoutInCell="1" allowOverlap="1" wp14:anchorId="2E9F0794" wp14:editId="5F6086E8">
              <wp:simplePos x="0" y="0"/>
              <wp:positionH relativeFrom="leftMargin">
                <wp:align>right</wp:align>
              </wp:positionH>
              <wp:positionV relativeFrom="topMargin">
                <wp:posOffset>5649191</wp:posOffset>
              </wp:positionV>
              <wp:extent cx="533400" cy="533400"/>
              <wp:effectExtent l="0" t="0" r="0" b="0"/>
              <wp:wrapNone/>
              <wp:docPr id="10" name="Graphic 10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37" w:author="yucheng see" w:date="2025-09-26T10:49:00Z">
        <w:r w:rsidR="00750530">
          <w:rPr>
            <w:rFonts w:ascii="Times New Roman" w:hAnsi="Times New Roman" w:cs="Times New Roman"/>
            <w:sz w:val="56"/>
            <w:szCs w:val="56"/>
          </w:rPr>
          <w:softHyphen/>
        </w:r>
      </w:ins>
    </w:p>
    <w:bookmarkEnd w:id="28"/>
    <w:p w14:paraId="70A2CC2C" w14:textId="36515C1D" w:rsidR="00750530" w:rsidRPr="00750530" w:rsidRDefault="00BA7CA0" w:rsidP="00262770">
      <w:pPr>
        <w:rPr>
          <w:rFonts w:ascii="Times New Roman" w:hAnsi="Times New Roman" w:cs="Times New Roman"/>
          <w:sz w:val="40"/>
          <w:szCs w:val="40"/>
          <w:rPrChange w:id="38" w:author="yucheng see" w:date="2025-09-26T10:52:00Z">
            <w:rPr>
              <w:rFonts w:ascii="Times New Roman" w:hAnsi="Times New Roman" w:cs="Times New Roman"/>
              <w:sz w:val="56"/>
              <w:szCs w:val="56"/>
            </w:rPr>
          </w:rPrChange>
        </w:rPr>
      </w:pPr>
      <w:ins w:id="39" w:author="yucheng see" w:date="2025-09-26T10:55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03296" behindDoc="0" locked="0" layoutInCell="1" allowOverlap="1" wp14:anchorId="7941AF78" wp14:editId="1EFD90F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3400" cy="533400"/>
              <wp:effectExtent l="0" t="0" r="0" b="0"/>
              <wp:wrapNone/>
              <wp:docPr id="24" name="Graphic 24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01248" behindDoc="0" locked="0" layoutInCell="1" allowOverlap="1" wp14:anchorId="32552545" wp14:editId="09262D6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3" name="Graphic 23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99200" behindDoc="0" locked="0" layoutInCell="1" allowOverlap="1" wp14:anchorId="6D98DA17" wp14:editId="6686AC5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2" name="Graphic 2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05344" behindDoc="0" locked="0" layoutInCell="1" allowOverlap="1" wp14:anchorId="209D39A1" wp14:editId="619628AC">
              <wp:simplePos x="0" y="0"/>
              <wp:positionH relativeFrom="leftMargin">
                <wp:posOffset>8705850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5" name="Graphic 25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07392" behindDoc="0" locked="0" layoutInCell="1" allowOverlap="1" wp14:anchorId="0EBDA012" wp14:editId="29916299">
              <wp:simplePos x="0" y="0"/>
              <wp:positionH relativeFrom="leftMargin">
                <wp:posOffset>8143875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6" name="Graphic 26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09440" behindDoc="0" locked="0" layoutInCell="1" allowOverlap="1" wp14:anchorId="53062821" wp14:editId="14D8318B">
              <wp:simplePos x="0" y="0"/>
              <wp:positionH relativeFrom="leftMargin">
                <wp:posOffset>7562850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7" name="Graphic 27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11488" behindDoc="0" locked="0" layoutInCell="1" allowOverlap="1" wp14:anchorId="4A386C98" wp14:editId="448F19E2">
              <wp:simplePos x="0" y="0"/>
              <wp:positionH relativeFrom="leftMargin">
                <wp:posOffset>6981825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8" name="Graphic 28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13536" behindDoc="0" locked="0" layoutInCell="1" allowOverlap="1" wp14:anchorId="3DCAB24C" wp14:editId="0114F9E9">
              <wp:simplePos x="0" y="0"/>
              <wp:positionH relativeFrom="leftMargin">
                <wp:posOffset>6400800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9" name="Graphic 29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94080" behindDoc="0" locked="0" layoutInCell="1" allowOverlap="1" wp14:anchorId="75C340A7" wp14:editId="5FA71FE7">
              <wp:simplePos x="0" y="0"/>
              <wp:positionH relativeFrom="leftMargin">
                <wp:posOffset>5805054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19" name="Graphic 19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97152" behindDoc="0" locked="0" layoutInCell="1" allowOverlap="1" wp14:anchorId="2245D44D" wp14:editId="5514DF03">
              <wp:simplePos x="0" y="0"/>
              <wp:positionH relativeFrom="leftMargin">
                <wp:posOffset>5278582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21" name="Graphic 21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88960" behindDoc="0" locked="0" layoutInCell="1" allowOverlap="1" wp14:anchorId="4C461D64" wp14:editId="3BA1E22E">
              <wp:simplePos x="0" y="0"/>
              <wp:positionH relativeFrom="leftMargin">
                <wp:posOffset>4738255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16" name="Graphic 16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15584" behindDoc="0" locked="0" layoutInCell="1" allowOverlap="1" wp14:anchorId="3960FF62" wp14:editId="535FB0F3">
              <wp:simplePos x="0" y="0"/>
              <wp:positionH relativeFrom="leftMargin">
                <wp:posOffset>4204855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30" name="Graphic 30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92032" behindDoc="0" locked="0" layoutInCell="1" allowOverlap="1" wp14:anchorId="64592A58" wp14:editId="74730FF8">
              <wp:simplePos x="0" y="0"/>
              <wp:positionH relativeFrom="leftMargin">
                <wp:posOffset>3663488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18" name="Graphic 18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17632" behindDoc="0" locked="0" layoutInCell="1" allowOverlap="1" wp14:anchorId="46B80BF2" wp14:editId="5207E162">
              <wp:simplePos x="0" y="0"/>
              <wp:positionH relativeFrom="leftMargin">
                <wp:posOffset>3110345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31" name="Graphic 31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19680" behindDoc="0" locked="0" layoutInCell="1" allowOverlap="1" wp14:anchorId="6846D665" wp14:editId="07CB6E25">
              <wp:simplePos x="0" y="0"/>
              <wp:positionH relativeFrom="leftMargin">
                <wp:posOffset>2576945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32" name="Graphic 3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21728" behindDoc="0" locked="0" layoutInCell="1" allowOverlap="1" wp14:anchorId="07506EF1" wp14:editId="415F4923">
              <wp:simplePos x="0" y="0"/>
              <wp:positionH relativeFrom="leftMargin">
                <wp:posOffset>2015836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33" name="Graphic 33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723776" behindDoc="0" locked="0" layoutInCell="1" allowOverlap="1" wp14:anchorId="385422D1" wp14:editId="4928E2AC">
              <wp:simplePos x="0" y="0"/>
              <wp:positionH relativeFrom="leftMargin">
                <wp:posOffset>1462463</wp:posOffset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34" name="Graphic 34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40" w:author="yucheng see" w:date="2025-09-26T10:54:00Z"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74624" behindDoc="0" locked="0" layoutInCell="1" allowOverlap="1" wp14:anchorId="4A4A3CF3" wp14:editId="62C6A28C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9" name="Graphic 9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80768" behindDoc="0" locked="0" layoutInCell="1" allowOverlap="1" wp14:anchorId="38861134" wp14:editId="7956C8D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33400" cy="533400"/>
              <wp:effectExtent l="0" t="0" r="0" b="0"/>
              <wp:wrapNone/>
              <wp:docPr id="12" name="Graphic 12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hAnsi="Times New Roman" w:cs="Times New Roman"/>
            <w:noProof/>
            <w:sz w:val="56"/>
            <w:szCs w:val="56"/>
          </w:rPr>
          <w:drawing>
            <wp:anchor distT="0" distB="0" distL="114300" distR="114300" simplePos="0" relativeHeight="251682816" behindDoc="0" locked="0" layoutInCell="1" allowOverlap="1" wp14:anchorId="23F51C85" wp14:editId="11640D9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33400" cy="533400"/>
              <wp:effectExtent l="0" t="0" r="0" b="0"/>
              <wp:wrapNone/>
              <wp:docPr id="13" name="Graphic 13" descr="Sta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phic 2" descr="Star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41" w:author="yucheng see" w:date="2025-09-26T10:50:00Z">
        <w:r w:rsidR="00750530">
          <w:rPr>
            <w:rFonts w:ascii="Times New Roman" w:hAnsi="Times New Roman" w:cs="Times New Roman"/>
            <w:sz w:val="56"/>
            <w:szCs w:val="56"/>
          </w:rPr>
          <w:t xml:space="preserve">            </w:t>
        </w:r>
      </w:ins>
      <w:ins w:id="42" w:author="yucheng see" w:date="2025-09-26T10:52:00Z">
        <w:r w:rsidR="00750530">
          <w:rPr>
            <w:rFonts w:ascii="Times New Roman" w:hAnsi="Times New Roman" w:cs="Times New Roman"/>
            <w:sz w:val="56"/>
            <w:szCs w:val="56"/>
          </w:rPr>
          <w:t xml:space="preserve">  </w:t>
        </w:r>
      </w:ins>
      <w:ins w:id="43" w:author="yucheng see" w:date="2025-09-26T10:51:00Z">
        <w:r w:rsidR="00750530">
          <w:rPr>
            <w:rFonts w:ascii="Times New Roman" w:hAnsi="Times New Roman" w:cs="Times New Roman"/>
            <w:sz w:val="56"/>
            <w:szCs w:val="56"/>
          </w:rPr>
          <w:t xml:space="preserve"> </w:t>
        </w:r>
      </w:ins>
      <w:ins w:id="44" w:author="yucheng see" w:date="2025-09-26T10:50:00Z">
        <w:r w:rsidR="00750530" w:rsidRPr="00750530">
          <w:rPr>
            <w:rFonts w:ascii="Times New Roman" w:hAnsi="Times New Roman" w:cs="Times New Roman"/>
            <w:sz w:val="40"/>
            <w:szCs w:val="40"/>
            <w:rPrChange w:id="45" w:author="yucheng see" w:date="2025-09-26T10:52:00Z">
              <w:rPr>
                <w:rFonts w:ascii="Times New Roman" w:hAnsi="Times New Roman" w:cs="Times New Roman"/>
                <w:sz w:val="56"/>
                <w:szCs w:val="56"/>
              </w:rPr>
            </w:rPrChange>
          </w:rPr>
          <w:t>Signature</w:t>
        </w:r>
      </w:ins>
      <w:ins w:id="46" w:author="yucheng see" w:date="2025-09-26T10:52:00Z">
        <w:r w:rsidR="00750530">
          <w:rPr>
            <w:rFonts w:ascii="Times New Roman" w:hAnsi="Times New Roman" w:cs="Times New Roman"/>
            <w:sz w:val="40"/>
            <w:szCs w:val="40"/>
          </w:rPr>
          <w:t xml:space="preserve">                                                                 </w:t>
        </w:r>
      </w:ins>
      <w:ins w:id="47" w:author="yucheng see" w:date="2025-09-26T10:53:00Z">
        <w:r w:rsidR="00E50A1A">
          <w:rPr>
            <w:rFonts w:ascii="Times New Roman" w:hAnsi="Times New Roman" w:cs="Times New Roman"/>
            <w:sz w:val="40"/>
            <w:szCs w:val="40"/>
          </w:rPr>
          <w:t xml:space="preserve">    Date</w:t>
        </w:r>
      </w:ins>
    </w:p>
    <w:sectPr w:rsidR="00750530" w:rsidRPr="00750530" w:rsidSect="002627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cheng see">
    <w15:presenceInfo w15:providerId="Windows Live" w15:userId="41b7a4a88ce8a2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70"/>
    <w:rsid w:val="00225935"/>
    <w:rsid w:val="00262770"/>
    <w:rsid w:val="00416FD0"/>
    <w:rsid w:val="0058559F"/>
    <w:rsid w:val="005F1094"/>
    <w:rsid w:val="00750530"/>
    <w:rsid w:val="00BA7CA0"/>
    <w:rsid w:val="00C13481"/>
    <w:rsid w:val="00DD0D42"/>
    <w:rsid w:val="00E50A1A"/>
    <w:rsid w:val="00F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22D9"/>
  <w15:chartTrackingRefBased/>
  <w15:docId w15:val="{9F75A2B7-2F97-4CC6-ABFE-4A9BE1D1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77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627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3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E8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8EB9F-ABA2-4709-A5BB-0721A706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see</dc:creator>
  <cp:keywords/>
  <dc:description/>
  <cp:lastModifiedBy>yucheng see</cp:lastModifiedBy>
  <cp:revision>7</cp:revision>
  <dcterms:created xsi:type="dcterms:W3CDTF">2025-09-26T02:29:00Z</dcterms:created>
  <dcterms:modified xsi:type="dcterms:W3CDTF">2025-09-26T03:01:00Z</dcterms:modified>
</cp:coreProperties>
</file>